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Leide Vieira de Souza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5073015</wp:posOffset>
            </wp:positionH>
            <wp:positionV relativeFrom="paragraph">
              <wp:posOffset>-121283</wp:posOffset>
            </wp:positionV>
            <wp:extent cx="929005" cy="1257300"/>
            <wp:effectExtent b="0" l="0" r="0" t="0"/>
            <wp:wrapSquare wrapText="bothSides" distB="0" distT="0" distL="114300" distR="114300"/>
            <wp:docPr descr="C:\Users\Universo\Documents\Scanned Documents\Imagem.jpg" id="3" name="image2.png"/>
            <a:graphic>
              <a:graphicData uri="http://schemas.openxmlformats.org/drawingml/2006/picture">
                <pic:pic>
                  <pic:nvPicPr>
                    <pic:cNvPr descr="C:\Users\Universo\Documents\Scanned Documents\Imagem.jpg" id="0" name="image2.png"/>
                    <pic:cNvPicPr preferRelativeResize="0"/>
                  </pic:nvPicPr>
                  <pic:blipFill>
                    <a:blip r:embed="rId6"/>
                    <a:srcRect b="87052" l="0" r="868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7995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995"/>
        <w:tblGridChange w:id="0">
          <w:tblGrid>
            <w:gridCol w:w="79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Dados Pessoais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Solteira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27/01/1978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 33 Casa </w:t>
      </w:r>
      <w:r w:rsidDel="00000000" w:rsidR="00000000" w:rsidRPr="00000000">
        <w:rPr>
          <w:rFonts w:ascii="Arial" w:cs="Arial" w:eastAsia="Arial" w:hAnsi="Arial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Setor Leste Gama-DF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</w:t>
      </w:r>
      <w:r w:rsidDel="00000000" w:rsidR="00000000" w:rsidRPr="00000000">
        <w:rPr>
          <w:sz w:val="24"/>
          <w:szCs w:val="24"/>
          <w:rtl w:val="0"/>
        </w:rPr>
        <w:t xml:space="preserve">33855342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leidevieiradesousa@gmail.com</w:t>
      </w: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Histórico Escolar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Experiência Profissional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Escritório de Advocacia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Copeira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(61) 3226-4818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 anos e 9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União 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Auxiliar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6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Restaurante GRSA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Auxiliar de 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7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Auxiliar de Serviços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 ano e 2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Hospital Santa Lúcia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Copeira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Referencia Pessoal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Sr. Elpídio                                 Telefone: (61) 9326-1650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Sra. Laiane                                Telefone: (61) 9287-3531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Caixa de Texto 2" style="position:absolute;margin-left:139.95pt;margin-top:38.2pt;width:187.1pt;height:27.75pt;z-index:251658240;visibility:visible;mso-width-percent:400;mso-width-percent:400;mso-width-relative:margin;mso-height-relative:margin" o:spid="_x0000_s1027" filled="f" stroked="f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CQVlEAIAAPoDAAAOAAAAZHJzL2Uyb0RvYy54bWysU8tu2zAQvBfoPxC815JlOw/BcpA6TVEg fQBJP2BNURZRkcuStCX367OkHMdIb0V1ILja5ezOcLi8GXTH9tJ5habi00nOmTQCa2W2Ff/5dP/h ijMfwNTQoZEVP0jPb1bv3y17W8oCW+xq6RiBGF/2tuJtCLbMMi9aqcFP0EpDyQadhkCh22a1g57Q dZcVeX6R9ehq61BI7+nv3Zjkq4TfNFKE703jZWBdxWm2kFaX1k1cs9USyq0D2ypxHAP+YQoNylDT E9QdBGA7p/6C0ko49NiEiUCdYdMoIRMHYjPN37B5bMHKxIXE8fYkk/9/sOLb/odjqq74LL/kzICm S1qDGoDVkj3JISArokq99SUVP1oqD8NHHOi2E2NvH1D88szgugWzlbfOYd9KqGnKaTyZnR0dcXwE 2fRfsaZmsAuYgIbG6SghicIInW7rcLohmoMJ+lnMLufFxYIzQbnZopgXi9QCypfT1vnwWaJmcVNx Rw5I6LB/8CFOA+VLSWxm8F51XXJBZ1hf8esFQb7JaBXIpJ3SFb/K4zfaJpL8ZOp0OIDqxj016MyR dSQ6Ug7DZqDCKMUG6wPxdziakR4PbVp0fzjryYgV97934CRn3RdDGl5P5/Po3BTMF5cFBe48sznP gBEEVfHA2bhdh+T2kdEtad2oJMPrJMdZyWBJneNjiA4+j1PV65NdPQMAAP//AwBQSwMEFAAGAAgA AAAhAOJseD7hAAAACwEAAA8AAABkcnMvZG93bnJldi54bWxMj8tOwzAQRfdI/IM1SOyo0zZpSBqn QqgskFhAKXvXnjxKbEexkwa+nmEFy5l7dOdMsZtNxyYcfOusgOUiAoZWOd3aWsDx/enuHpgP0mrZ OYsCvtDDrry+KmSu3cW+4XQINaMS63MpoAmhzzn3qkEj/cL1aCmr3GBkoHGouR7khcpNx1dRtOFG tpYuNLLHxwbV52E0Aqrnj9S8xNX+uB+T7/OUqPm1VkLc3swPW2AB5/AHw68+qUNJTic3Wu1ZJ2CV ZTGhFETLDBgRm3S9BnaiTZLGwMuC//+h/AEAAP//AwBQSwECLQAUAAYACAAAACEAtoM4kv4AAADh AQAAEwAAAAAAAAAAAAAAAAAAAAAAW0NvbnRlbnRfVHlwZXNdLnhtbFBLAQItABQABgAIAAAAIQA4 /SH/1gAAAJQBAAALAAAAAAAAAAAAAAAAAC8BAABfcmVscy8ucmVsc1BLAQItABQABgAIAAAAIQDE CQVlEAIAAPoDAAAOAAAAAAAAAAAAAAAAAC4CAABkcnMvZTJvRG9jLnhtbFBLAQItABQABgAIAAAA IQDibHg+4QAAAAsBAAAPAAAAAAAAAAAAAAAAAGoEAABkcnMvZG93bnJldi54bWxQSwUGAAAAAAQA BADzAAAAeAUAAAAA ">
            <v:textbox style="mso-next-textbox:#Caixa de Texto 2">
              <w:txbxContent>
                <w:p w:rsidR="006527E7" w:rsidDel="00000000" w:rsidP="00CA5F39" w:rsidRDefault="006527E7" w:rsidRPr="00CA5F39"/>
              </w:txbxContent>
            </v:textbox>
          </v:shape>
        </w:pict>
      </w:r>
    </w:p>
    <w:sectPr>
      <w:headerReference r:id="rId7" w:type="default"/>
      <w:pgSz w:h="16443" w:w="11907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ins w:author="leide vieira" w:id="0" w:date="2018-02-02T20:39:23Z"/>
        <w:rPrChange w:author="leide vieira" w:id="1" w:date="2018-02-02T20:39:23Z">
          <w:rPr>
            <w:sz w:val="24"/>
            <w:szCs w:val="24"/>
          </w:rPr>
        </w:rPrChange>
      </w:rPr>
    </w:pPr>
    <w:ins w:author="leide vieira" w:id="0" w:date="2018-02-02T20:39:23Z">
      <w:r w:rsidDel="00000000" w:rsidR="00000000" w:rsidRPr="00000000">
        <w:rPr>
          <w:rtl w:val="0"/>
        </w:rPr>
      </w:r>
    </w:ins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✓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07F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A80CF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mentoClaro1" w:customStyle="1">
    <w:name w:val="Sombreamento Claro1"/>
    <w:basedOn w:val="Tabelanormal"/>
    <w:uiPriority w:val="60"/>
    <w:rsid w:val="00A80CF6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PargrafodaLista">
    <w:name w:val="List Paragraph"/>
    <w:basedOn w:val="Normal"/>
    <w:uiPriority w:val="34"/>
    <w:qFormat w:val="1"/>
    <w:rsid w:val="00A80CF6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16C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16C46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B34DE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34DE1"/>
  </w:style>
  <w:style w:type="paragraph" w:styleId="Rodap">
    <w:name w:val="footer"/>
    <w:basedOn w:val="Normal"/>
    <w:link w:val="RodapChar"/>
    <w:uiPriority w:val="99"/>
    <w:unhideWhenUsed w:val="1"/>
    <w:rsid w:val="00B34DE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34DE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